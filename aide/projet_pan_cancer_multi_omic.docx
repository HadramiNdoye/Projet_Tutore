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w:hAnsi="Liberation Sans"/>
          <w:sz w:val="24"/>
          <w:szCs w:val="24"/>
        </w:rPr>
      </w:pPr>
      <w:r>
        <w:rPr>
          <w:rFonts w:ascii="Liberation Sans" w:hAnsi="Liberation Sans"/>
          <w:sz w:val="24"/>
          <w:szCs w:val="24"/>
        </w:rPr>
        <w:t>Etude de la régulation de l’expression des gènes par la méthylation de l’ADN en utilisant les cancers comme modèle biologique.</w:t>
      </w:r>
    </w:p>
    <w:p>
      <w:pPr>
        <w:pStyle w:val="Normal"/>
        <w:rPr>
          <w:rFonts w:eastAsia="Times New Roman" w:cs="Times New Roman"/>
          <w:color w:val="000000"/>
          <w:lang w:eastAsia="fr-FR"/>
          <w:ins w:id="1" w:author="Unknown Author" w:date="2020-02-14T09:22:25Z"/>
        </w:rPr>
      </w:pPr>
      <w:ins w:id="0" w:author="Unknown Author" w:date="2020-02-14T09:22:25Z">
        <w:r>
          <w:rPr>
            <w:rFonts w:eastAsia="Times New Roman" w:cs="Times New Roman"/>
            <w:color w:val="000000"/>
            <w:lang w:eastAsia="fr-FR"/>
          </w:rPr>
        </w:r>
      </w:ins>
    </w:p>
    <w:p>
      <w:pPr>
        <w:pStyle w:val="Normal"/>
        <w:rPr>
          <w:rFonts w:ascii="Liberation Sans" w:hAnsi="Liberation Sans"/>
          <w:sz w:val="24"/>
          <w:szCs w:val="24"/>
        </w:rPr>
      </w:pPr>
      <w:r>
        <w:rPr>
          <w:rFonts w:eastAsia="Times New Roman" w:cs="Times New Roman" w:ascii="Liberation Sans" w:hAnsi="Liberation Sans"/>
          <w:color w:val="000000"/>
          <w:sz w:val="24"/>
          <w:szCs w:val="24"/>
          <w:lang w:eastAsia="fr-FR"/>
        </w:rPr>
        <w:t>Mots clefs : multi-omique pan-cancer transcription methylation</w:t>
        <w:br/>
      </w:r>
    </w:p>
    <w:p>
      <w:pPr>
        <w:pStyle w:val="Normal"/>
        <w:rPr>
          <w:rFonts w:ascii="Liberation Sans" w:hAnsi="Liberation Sans"/>
          <w:sz w:val="24"/>
          <w:szCs w:val="24"/>
        </w:rPr>
      </w:pPr>
      <w:r>
        <w:rPr>
          <w:rFonts w:ascii="Liberation Sans" w:hAnsi="Liberation Sans"/>
          <w:sz w:val="24"/>
          <w:szCs w:val="24"/>
        </w:rPr>
        <w:t>Au cours de la différenciation cellulaire les profiles d’expression des cellules changent. De même, les gènes s’expriment différemment dans des  tissus distincts.</w:t>
      </w:r>
    </w:p>
    <w:p>
      <w:pPr>
        <w:pStyle w:val="Normal"/>
        <w:rPr>
          <w:rFonts w:ascii="Liberation Sans" w:hAnsi="Liberation Sans"/>
          <w:sz w:val="24"/>
          <w:szCs w:val="24"/>
        </w:rPr>
      </w:pPr>
      <w:r>
        <w:rPr>
          <w:rFonts w:ascii="Liberation Sans" w:hAnsi="Liberation Sans"/>
          <w:sz w:val="24"/>
          <w:szCs w:val="24"/>
        </w:rPr>
        <w:t>Si on sais que la méthylation de l’ADN joue un rôle dans la régulation de l’expression des gènes, les mécanismes permettant la mise en place de ces programmes d’expression restent mal connus. En effet, dans un tissu sain donné, la méthylation de l’ADN est stable, ce qui la rend difficile à étudier. Les grands bouleversements génomiques et épigénétiques qui opèrent dans les cancers en font de bons modèles biologiques pour étudier la régulation de l’expression des gènes par la méthylation de l’ADN.</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eastAsia="Times New Roman" w:cs="Times New Roman"/>
          <w:color w:val="000000"/>
          <w:lang w:eastAsia="fr-FR"/>
        </w:rPr>
      </w:pPr>
      <w:r>
        <w:rPr>
          <w:rFonts w:eastAsia="Times New Roman" w:cs="Times New Roman"/>
          <w:color w:val="000000"/>
          <w:lang w:eastAsia="fr-FR"/>
        </w:rPr>
      </w:r>
    </w:p>
    <w:p>
      <w:pPr>
        <w:pStyle w:val="Normal"/>
        <w:rPr>
          <w:rFonts w:ascii="Liberation Sans" w:hAnsi="Liberation Sans"/>
          <w:sz w:val="24"/>
          <w:szCs w:val="24"/>
        </w:rPr>
      </w:pPr>
      <w:r>
        <w:rPr>
          <w:rFonts w:eastAsia="Times New Roman" w:cs="Times New Roman" w:ascii="Liberation Sans" w:hAnsi="Liberation Sans"/>
          <w:color w:val="000000"/>
          <w:sz w:val="24"/>
          <w:szCs w:val="24"/>
          <w:lang w:eastAsia="fr-FR"/>
        </w:rPr>
        <w:t>Contexte biologique</w:t>
        <w:br/>
        <w:br/>
        <w:t>La méthylation de l’ADN du promoteur d’un gène contrôle son niveau d’expression. Une forte methylation du promoteur d’un gène est souvent associée à une répression de l’expression, le gène n’est pas transcrit. A l'inverse, une faible méthylation du promoteur d'un gène est souvent associée à une expression de ce gène, le gène est transcrit.</w:t>
        <w:br/>
      </w:r>
    </w:p>
    <w:p>
      <w:pPr>
        <w:pStyle w:val="Normal"/>
        <w:rPr>
          <w:rFonts w:ascii="Liberation Sans" w:hAnsi="Liberation Sans"/>
          <w:sz w:val="24"/>
          <w:szCs w:val="24"/>
        </w:rPr>
      </w:pPr>
      <w:r>
        <w:rPr>
          <w:rFonts w:eastAsia="Times New Roman" w:cs="Times New Roman" w:ascii="Liberation Sans" w:hAnsi="Liberation Sans"/>
          <w:color w:val="000000"/>
          <w:sz w:val="24"/>
          <w:szCs w:val="24"/>
          <w:lang w:eastAsia="fr-FR"/>
        </w:rPr>
        <w:t>Un dinucléotide CpG est une séquence du génome constituée d’une cytosine (C) précédent une Guanine (G) dans le sens 5’ vers 3’. La méthylation de l’ADN chez les mammifères est l’ajout d’un groupement méthyle (CH3) sur sur une cytosine d’un CpG. Les îlots CpG sont des régions du génome particulièrement riches en motif CG</w:t>
        <w:br/>
      </w:r>
    </w:p>
    <w:p>
      <w:pPr>
        <w:pStyle w:val="Normal"/>
        <w:rPr/>
      </w:pPr>
      <w:r>
        <w:rPr>
          <w:rFonts w:eastAsia="Times New Roman" w:cs="Times New Roman" w:ascii="Liberation Sans" w:hAnsi="Liberation Sans"/>
          <w:color w:val="000000"/>
          <w:sz w:val="24"/>
          <w:szCs w:val="24"/>
          <w:lang w:eastAsia="fr-FR"/>
        </w:rPr>
        <w:t xml:space="preserve">Le génome humain contient environ 25000 gènes, 2/5 de ces gènes (15000) sont dits CpG riches, c’est à dire qu’ils contiennent un îlot CpG dans leur promoteur ou encore que la séquence d’ADN située en amont de ces gènes est beaucoup plus riches en CG qu’une distribution aléatoire. </w:t>
      </w:r>
      <w:r>
        <w:rPr>
          <w:rFonts w:eastAsia="Times New Roman" w:cs="Times New Roman" w:ascii="Liberation Sans" w:hAnsi="Liberation Sans"/>
          <w:color w:val="000000"/>
          <w:sz w:val="24"/>
          <w:szCs w:val="24"/>
          <w:lang w:eastAsia="fr-FR"/>
        </w:rPr>
        <w:t>Ainsi, c</w:t>
      </w:r>
      <w:r>
        <w:rPr>
          <w:rFonts w:eastAsia="Times New Roman" w:cs="Times New Roman" w:ascii="Liberation Sans" w:hAnsi="Liberation Sans"/>
          <w:color w:val="000000"/>
          <w:sz w:val="24"/>
          <w:szCs w:val="24"/>
          <w:lang w:eastAsia="fr-FR"/>
        </w:rPr>
        <w:t>e</w:t>
      </w:r>
      <w:r>
        <w:rPr>
          <w:rFonts w:eastAsia="Times New Roman" w:cs="Times New Roman" w:ascii="Liberation Sans" w:hAnsi="Liberation Sans"/>
          <w:color w:val="000000"/>
          <w:sz w:val="24"/>
          <w:szCs w:val="24"/>
          <w:lang w:eastAsia="fr-FR"/>
        </w:rPr>
        <w:t>tte</w:t>
      </w:r>
      <w:r>
        <w:rPr>
          <w:rFonts w:eastAsia="Times New Roman" w:cs="Times New Roman" w:ascii="Liberation Sans" w:hAnsi="Liberation Sans"/>
          <w:color w:val="000000"/>
          <w:sz w:val="24"/>
          <w:szCs w:val="24"/>
          <w:lang w:eastAsia="fr-FR"/>
        </w:rPr>
        <w:t xml:space="preserve"> </w:t>
      </w:r>
      <w:r>
        <w:rPr>
          <w:rFonts w:eastAsia="Times New Roman" w:cs="Times New Roman" w:ascii="Liberation Sans" w:hAnsi="Liberation Sans"/>
          <w:color w:val="000000"/>
          <w:sz w:val="24"/>
          <w:szCs w:val="24"/>
          <w:lang w:eastAsia="fr-FR"/>
        </w:rPr>
        <w:t xml:space="preserve">première classe de </w:t>
      </w:r>
      <w:r>
        <w:rPr>
          <w:rFonts w:eastAsia="Times New Roman" w:cs="Times New Roman" w:ascii="Liberation Sans" w:hAnsi="Liberation Sans"/>
          <w:color w:val="000000"/>
          <w:sz w:val="24"/>
          <w:szCs w:val="24"/>
          <w:lang w:eastAsia="fr-FR"/>
        </w:rPr>
        <w:t xml:space="preserve">gènes </w:t>
      </w:r>
      <w:r>
        <w:rPr>
          <w:rFonts w:eastAsia="Times New Roman" w:cs="Times New Roman" w:ascii="Liberation Sans" w:hAnsi="Liberation Sans"/>
          <w:color w:val="000000"/>
          <w:sz w:val="24"/>
          <w:szCs w:val="24"/>
          <w:lang w:eastAsia="fr-FR"/>
        </w:rPr>
        <w:t xml:space="preserve">semble particulièrement intéressante </w:t>
      </w:r>
      <w:r>
        <w:rPr>
          <w:rFonts w:eastAsia="Times New Roman" w:cs="Times New Roman" w:ascii="Liberation Sans" w:hAnsi="Liberation Sans"/>
          <w:color w:val="000000"/>
          <w:sz w:val="24"/>
          <w:szCs w:val="24"/>
          <w:lang w:eastAsia="fr-FR"/>
        </w:rPr>
        <w:t xml:space="preserve">pour étudier l’effet de la méthylation sur l’expression de gènes. </w:t>
      </w:r>
    </w:p>
    <w:p>
      <w:pPr>
        <w:pStyle w:val="Normal"/>
        <w:rPr>
          <w:rFonts w:ascii="Liberation Sans" w:hAnsi="Liberation Sans" w:eastAsia="Times New Roman" w:cs="Times New Roman"/>
          <w:color w:val="000000"/>
          <w:sz w:val="24"/>
          <w:szCs w:val="24"/>
          <w:lang w:eastAsia="fr-FR"/>
        </w:rPr>
      </w:pPr>
      <w:r>
        <w:rPr/>
      </w:r>
    </w:p>
    <w:p>
      <w:pPr>
        <w:pStyle w:val="Normal"/>
        <w:rPr>
          <w:rFonts w:ascii="Liberation Sans" w:hAnsi="Liberation Sans" w:eastAsia="Times New Roman" w:cs="Times New Roman"/>
          <w:color w:val="000000"/>
          <w:sz w:val="24"/>
          <w:szCs w:val="24"/>
          <w:lang w:eastAsia="fr-FR"/>
        </w:rPr>
      </w:pPr>
      <w:r>
        <w:rPr/>
      </w:r>
    </w:p>
    <w:p>
      <w:pPr>
        <w:pStyle w:val="Normal"/>
        <w:rPr>
          <w:rFonts w:ascii="Liberation Sans" w:hAnsi="Liberation Sans" w:eastAsia="Times New Roman" w:cs="Times New Roman"/>
          <w:color w:val="000000"/>
          <w:sz w:val="24"/>
          <w:szCs w:val="24"/>
          <w:lang w:eastAsia="fr-FR"/>
        </w:rPr>
      </w:pPr>
      <w:r>
        <w:rPr/>
      </w:r>
    </w:p>
    <w:p>
      <w:pPr>
        <w:pStyle w:val="Normal"/>
        <w:rPr>
          <w:rFonts w:ascii="Liberation Sans" w:hAnsi="Liberation Sans" w:eastAsia="Times New Roman" w:cs="Times New Roman"/>
          <w:color w:val="000000"/>
          <w:sz w:val="24"/>
          <w:szCs w:val="24"/>
          <w:lang w:eastAsia="fr-FR"/>
        </w:rPr>
      </w:pPr>
      <w:r>
        <w:rPr/>
      </w:r>
    </w:p>
    <w:p>
      <w:pPr>
        <w:pStyle w:val="Normal"/>
        <w:rPr/>
      </w:pPr>
      <w:r>
        <w:rPr>
          <w:rFonts w:eastAsia="Times New Roman" w:cs="Times New Roman" w:ascii="Liberation Sans" w:hAnsi="Liberation Sans"/>
          <w:color w:val="000000"/>
          <w:sz w:val="24"/>
          <w:szCs w:val="24"/>
          <w:lang w:eastAsia="fr-FR"/>
        </w:rPr>
        <w:t xml:space="preserve">Certains gènes ont une expression restreinte dans l’organisme (i.e. gènes exprimés dans un seul tissu </w:t>
      </w:r>
      <w:r>
        <w:rPr>
          <w:rFonts w:eastAsia="Times New Roman" w:cs="Times New Roman" w:ascii="Liberation Sans" w:hAnsi="Liberation Sans"/>
          <w:color w:val="000000"/>
          <w:sz w:val="24"/>
          <w:szCs w:val="24"/>
          <w:lang w:eastAsia="fr-FR"/>
        </w:rPr>
        <w:t>ou dans un ensemble restreint de tissus</w:t>
      </w:r>
      <w:r>
        <w:rPr>
          <w:rFonts w:eastAsia="Times New Roman" w:cs="Times New Roman" w:ascii="Liberation Sans" w:hAnsi="Liberation Sans"/>
          <w:color w:val="000000"/>
          <w:sz w:val="24"/>
          <w:szCs w:val="24"/>
          <w:lang w:eastAsia="fr-FR"/>
        </w:rPr>
        <w:t xml:space="preserve">). </w:t>
      </w:r>
      <w:r>
        <w:rPr>
          <w:rFonts w:eastAsia="Times New Roman" w:cs="Times New Roman" w:ascii="Liberation Sans" w:hAnsi="Liberation Sans"/>
          <w:color w:val="000000"/>
          <w:sz w:val="24"/>
          <w:szCs w:val="24"/>
          <w:lang w:eastAsia="fr-FR"/>
        </w:rPr>
        <w:t xml:space="preserve">On sait que un sous ensemble de ces gènes, la méthylation de l’ADN </w:t>
      </w:r>
      <w:r>
        <w:rPr>
          <w:rFonts w:eastAsia="Times New Roman" w:cs="Times New Roman" w:ascii="Liberation Sans" w:hAnsi="Liberation Sans"/>
          <w:color w:val="000000"/>
          <w:sz w:val="24"/>
          <w:szCs w:val="24"/>
          <w:lang w:eastAsia="fr-FR"/>
        </w:rPr>
        <w:t xml:space="preserve">qui contrôler cette spécificité </w:t>
      </w:r>
      <w:r>
        <w:rPr>
          <w:rFonts w:eastAsia="Times New Roman" w:cs="Times New Roman" w:ascii="Liberation Sans" w:hAnsi="Liberation Sans"/>
          <w:color w:val="000000"/>
          <w:sz w:val="24"/>
          <w:szCs w:val="24"/>
          <w:lang w:eastAsia="fr-FR"/>
        </w:rPr>
        <w:t>(</w:t>
      </w:r>
      <w:r>
        <w:rPr>
          <w:rFonts w:eastAsia="Times New Roman" w:cs="Times New Roman" w:ascii="Liberation Sans" w:hAnsi="Liberation Sans"/>
          <w:color w:val="000000"/>
          <w:sz w:val="24"/>
          <w:szCs w:val="24"/>
          <w:lang w:eastAsia="fr-FR"/>
        </w:rPr>
        <w:t>méthylation du promoteur dans les tissus où le gène n’est pas exprimé, déméthylation dans les tissus ou le gène est exprimé</w:t>
      </w:r>
      <w:r>
        <w:rPr>
          <w:rFonts w:eastAsia="Times New Roman" w:cs="Times New Roman" w:ascii="Liberation Sans" w:hAnsi="Liberation Sans"/>
          <w:color w:val="000000"/>
          <w:sz w:val="24"/>
          <w:szCs w:val="24"/>
          <w:lang w:eastAsia="fr-FR"/>
        </w:rPr>
        <w:t>)</w:t>
      </w:r>
      <w:r>
        <w:rPr>
          <w:rFonts w:eastAsia="Times New Roman" w:cs="Times New Roman" w:ascii="Liberation Sans" w:hAnsi="Liberation Sans"/>
          <w:color w:val="000000"/>
          <w:sz w:val="24"/>
          <w:szCs w:val="24"/>
          <w:lang w:eastAsia="fr-FR"/>
        </w:rPr>
        <w:t xml:space="preserve">.  </w:t>
      </w:r>
      <w:r>
        <w:rPr>
          <w:rFonts w:eastAsia="Times New Roman" w:cs="Times New Roman" w:ascii="Liberation Sans" w:hAnsi="Liberation Sans"/>
          <w:color w:val="000000"/>
          <w:sz w:val="24"/>
          <w:szCs w:val="24"/>
          <w:lang w:eastAsia="fr-FR"/>
        </w:rPr>
        <w:t>Ainsi, cette seconde classe de gènes devient particulièrement interessante à observer dans les cancer. En effet, si c’est états stables sont observés dans les tissus sains, d</w:t>
      </w:r>
      <w:r>
        <w:rPr>
          <w:rFonts w:eastAsia="Times New Roman" w:cs="Times New Roman" w:ascii="Liberation Sans" w:hAnsi="Liberation Sans"/>
          <w:color w:val="000000"/>
          <w:sz w:val="24"/>
          <w:szCs w:val="24"/>
          <w:lang w:eastAsia="fr-FR"/>
        </w:rPr>
        <w:t xml:space="preserve">ans les </w:t>
      </w:r>
      <w:r>
        <w:rPr>
          <w:rFonts w:eastAsia="Times New Roman" w:cs="Times New Roman" w:ascii="Liberation Sans" w:hAnsi="Liberation Sans"/>
          <w:color w:val="000000"/>
          <w:sz w:val="24"/>
          <w:szCs w:val="24"/>
          <w:lang w:eastAsia="fr-FR"/>
        </w:rPr>
        <w:t>échantillons de cancer on observe une multitude d’états entre ces deux etats.</w:t>
      </w:r>
      <w:r>
        <w:rPr>
          <w:rFonts w:eastAsia="Times New Roman" w:cs="Times New Roman" w:ascii="Liberation Sans" w:hAnsi="Liberation Sans"/>
          <w:color w:val="000000"/>
          <w:sz w:val="24"/>
          <w:szCs w:val="24"/>
          <w:lang w:eastAsia="fr-FR"/>
        </w:rPr>
        <w:t xml:space="preserve"> Par exemple cet article [</w:t>
      </w:r>
      <w:r>
        <w:rPr>
          <w:rFonts w:eastAsia="Times New Roman" w:cs="Times New Roman" w:ascii="Liberation Sans" w:hAnsi="Liberation Sans"/>
          <w:color w:val="000000"/>
          <w:sz w:val="24"/>
          <w:szCs w:val="24"/>
          <w:lang w:eastAsia="fr-FR"/>
        </w:rPr>
        <w:t>1</w:t>
      </w:r>
      <w:r>
        <w:rPr>
          <w:rFonts w:eastAsia="Times New Roman" w:cs="Times New Roman" w:ascii="Liberation Sans" w:hAnsi="Liberation Sans"/>
          <w:color w:val="000000"/>
          <w:sz w:val="24"/>
          <w:szCs w:val="24"/>
          <w:lang w:eastAsia="fr-FR"/>
        </w:rPr>
        <w:t xml:space="preserve">] met en évidence, à l’intérieur d’une même cohorte, différents niveaux de méthylation du promoteur du gène H1F0. </w:t>
      </w:r>
      <w:r>
        <w:rPr>
          <w:rFonts w:eastAsia="Times New Roman" w:cs="Times New Roman" w:ascii="Liberation Sans" w:hAnsi="Liberation Sans"/>
          <w:color w:val="000000"/>
          <w:sz w:val="24"/>
          <w:szCs w:val="24"/>
          <w:lang w:eastAsia="fr-FR"/>
        </w:rPr>
        <w:t xml:space="preserve">C’est différents niveaux de méthylation </w:t>
      </w:r>
      <w:r>
        <w:rPr>
          <w:rFonts w:eastAsia="Times New Roman" w:cs="Times New Roman" w:ascii="Liberation Sans" w:hAnsi="Liberation Sans"/>
          <w:color w:val="000000"/>
          <w:sz w:val="24"/>
          <w:szCs w:val="24"/>
          <w:lang w:eastAsia="fr-FR"/>
        </w:rPr>
        <w:t>corrèl</w:t>
      </w:r>
      <w:r>
        <w:rPr>
          <w:rFonts w:eastAsia="Times New Roman" w:cs="Times New Roman" w:ascii="Liberation Sans" w:hAnsi="Liberation Sans"/>
          <w:color w:val="000000"/>
          <w:sz w:val="24"/>
          <w:szCs w:val="24"/>
          <w:lang w:eastAsia="fr-FR"/>
        </w:rPr>
        <w:t xml:space="preserve">ent </w:t>
      </w:r>
      <w:r>
        <w:rPr>
          <w:rFonts w:eastAsia="Times New Roman" w:cs="Times New Roman" w:ascii="Liberation Sans" w:hAnsi="Liberation Sans"/>
          <w:color w:val="000000"/>
          <w:sz w:val="24"/>
          <w:szCs w:val="24"/>
          <w:lang w:eastAsia="fr-FR"/>
        </w:rPr>
        <w:t xml:space="preserve">avec </w:t>
      </w:r>
      <w:r>
        <w:rPr>
          <w:rFonts w:eastAsia="Times New Roman" w:cs="Times New Roman" w:ascii="Liberation Sans" w:hAnsi="Liberation Sans"/>
          <w:color w:val="000000"/>
          <w:sz w:val="24"/>
          <w:szCs w:val="24"/>
          <w:lang w:eastAsia="fr-FR"/>
        </w:rPr>
        <w:t>l</w:t>
      </w:r>
      <w:r>
        <w:rPr>
          <w:rFonts w:eastAsia="Times New Roman" w:cs="Times New Roman" w:ascii="Liberation Sans" w:hAnsi="Liberation Sans"/>
          <w:color w:val="000000"/>
          <w:sz w:val="24"/>
          <w:szCs w:val="24"/>
          <w:lang w:eastAsia="fr-FR"/>
        </w:rPr>
        <w:t xml:space="preserve">’expression de ce gène. </w:t>
      </w:r>
      <w:commentRangeStart w:id="0"/>
      <w:r>
        <w:rPr>
          <w:rFonts w:eastAsia="Times New Roman" w:cs="Times New Roman" w:ascii="Liberation Sans" w:hAnsi="Liberation Sans"/>
          <w:color w:val="000000"/>
          <w:sz w:val="24"/>
          <w:szCs w:val="24"/>
          <w:lang w:eastAsia="fr-FR"/>
        </w:rPr>
        <w:t xml:space="preserve">Ainsi les cancers deviennent des modèles biologiques capables de mettre en évidence des régions du génomes plastiques du point de vue de la méthylation. </w:t>
      </w:r>
      <w:r>
        <w:rPr>
          <w:rFonts w:eastAsia="Times New Roman" w:cs="Times New Roman" w:ascii="Liberation Sans" w:hAnsi="Liberation Sans"/>
          <w:color w:val="000000"/>
          <w:sz w:val="24"/>
          <w:szCs w:val="24"/>
          <w:lang w:eastAsia="fr-FR"/>
        </w:rPr>
      </w:r>
      <w:commentRangeEnd w:id="0"/>
      <w:r>
        <w:commentReference w:id="0"/>
      </w:r>
      <w:r>
        <w:rPr>
          <w:rFonts w:eastAsia="Times New Roman" w:cs="Times New Roman" w:ascii="Liberation Sans" w:hAnsi="Liberation Sans"/>
          <w:color w:val="000000"/>
          <w:sz w:val="24"/>
          <w:szCs w:val="24"/>
          <w:lang w:eastAsia="fr-FR"/>
        </w:rPr>
        <w:t xml:space="preserve">L’identification de ces régions </w:t>
      </w:r>
      <w:r>
        <w:rPr>
          <w:rFonts w:eastAsia="Times New Roman" w:cs="Times New Roman" w:ascii="Liberation Sans" w:hAnsi="Liberation Sans"/>
          <w:color w:val="000000"/>
          <w:sz w:val="24"/>
          <w:szCs w:val="24"/>
          <w:lang w:eastAsia="fr-FR"/>
        </w:rPr>
        <w:t xml:space="preserve">reste </w:t>
      </w:r>
      <w:r>
        <w:rPr>
          <w:rFonts w:eastAsia="Times New Roman" w:cs="Times New Roman" w:ascii="Liberation Sans" w:hAnsi="Liberation Sans"/>
          <w:color w:val="000000"/>
          <w:sz w:val="24"/>
          <w:szCs w:val="24"/>
          <w:lang w:eastAsia="fr-FR"/>
        </w:rPr>
        <w:t>un enjeu pour comprendre les mécanismes de l'oncogenèse (diagnostic), relier ces mécanismes à l'agressivité des cancers (pronostic) et identifier des cibles potentielles pour des futurs traitements.</w:t>
        <w:br/>
        <w:br/>
        <w:t xml:space="preserve">L'objectif de cette étude est de </w:t>
      </w:r>
      <w:r>
        <w:rPr>
          <w:rFonts w:eastAsia="Times New Roman" w:cs="Times New Roman" w:ascii="Liberation Sans" w:hAnsi="Liberation Sans"/>
          <w:color w:val="000000"/>
          <w:sz w:val="24"/>
          <w:szCs w:val="24"/>
          <w:lang w:eastAsia="fr-FR"/>
        </w:rPr>
        <w:t>répertorier et caractériser ces régions plastiques du génome</w:t>
      </w:r>
      <w:r>
        <w:rPr>
          <w:rFonts w:eastAsia="Times New Roman" w:cs="Times New Roman" w:ascii="Liberation Sans" w:hAnsi="Liberation Sans"/>
          <w:color w:val="000000"/>
          <w:sz w:val="24"/>
          <w:szCs w:val="24"/>
          <w:lang w:eastAsia="fr-FR"/>
        </w:rPr>
        <w:t xml:space="preserve">. Nous chercherons systématiquement les gènes présentant une variation de l’expression </w:t>
      </w:r>
      <w:r>
        <w:rPr>
          <w:rFonts w:eastAsia="Times New Roman" w:cs="Times New Roman" w:ascii="Liberation Sans" w:hAnsi="Liberation Sans"/>
          <w:color w:val="000000"/>
          <w:sz w:val="24"/>
          <w:szCs w:val="24"/>
          <w:lang w:eastAsia="fr-FR"/>
        </w:rPr>
        <w:t>corrélée</w:t>
      </w:r>
      <w:r>
        <w:rPr>
          <w:rFonts w:eastAsia="Times New Roman" w:cs="Times New Roman" w:ascii="Liberation Sans" w:hAnsi="Liberation Sans"/>
          <w:color w:val="000000"/>
          <w:sz w:val="24"/>
          <w:szCs w:val="24"/>
          <w:lang w:eastAsia="fr-FR"/>
        </w:rPr>
        <w:t xml:space="preserve"> au niveau de méthylation de leur promoteur. On utilisera les cohortes pan-cancer du TCGA [</w:t>
      </w:r>
      <w:r>
        <w:rPr>
          <w:rFonts w:eastAsia="Times New Roman" w:cs="Times New Roman" w:ascii="Liberation Sans" w:hAnsi="Liberation Sans"/>
          <w:color w:val="000000"/>
          <w:sz w:val="24"/>
          <w:szCs w:val="24"/>
          <w:lang w:eastAsia="fr-FR"/>
        </w:rPr>
        <w:t>2</w:t>
      </w:r>
      <w:r>
        <w:rPr>
          <w:rFonts w:eastAsia="Times New Roman" w:cs="Times New Roman" w:ascii="Liberation Sans" w:hAnsi="Liberation Sans"/>
          <w:color w:val="000000"/>
          <w:sz w:val="24"/>
          <w:szCs w:val="24"/>
          <w:lang w:eastAsia="fr-FR"/>
        </w:rPr>
        <w:t>].</w:t>
      </w:r>
    </w:p>
    <w:p>
      <w:pPr>
        <w:pStyle w:val="Normal"/>
        <w:rPr>
          <w:rFonts w:ascii="Liberation Sans" w:hAnsi="Liberation Sans" w:eastAsia="Times New Roman" w:cs="Times New Roman"/>
          <w:color w:val="000000"/>
          <w:sz w:val="24"/>
          <w:szCs w:val="24"/>
          <w:lang w:eastAsia="fr-FR"/>
        </w:rPr>
      </w:pPr>
      <w:r>
        <w:rPr/>
      </w:r>
    </w:p>
    <w:p>
      <w:pPr>
        <w:pStyle w:val="Normal"/>
        <w:rPr>
          <w:rFonts w:ascii="Liberation Sans" w:hAnsi="Liberation Sans" w:eastAsia="Times New Roman" w:cs="Times New Roman"/>
          <w:color w:val="000000"/>
          <w:sz w:val="24"/>
          <w:szCs w:val="24"/>
          <w:lang w:eastAsia="fr-FR"/>
        </w:rPr>
      </w:pPr>
      <w:r>
        <w:rPr/>
      </w:r>
    </w:p>
    <w:p>
      <w:pPr>
        <w:pStyle w:val="Normal"/>
        <w:rPr/>
      </w:pPr>
      <w:r>
        <w:rPr>
          <w:rFonts w:eastAsia="Times New Roman" w:cs="Times New Roman" w:ascii="Liberation Sans" w:hAnsi="Liberation Sans"/>
          <w:color w:val="000000"/>
          <w:sz w:val="24"/>
          <w:szCs w:val="24"/>
          <w:lang w:eastAsia="fr-FR"/>
        </w:rPr>
        <w:t>[1] H1F0</w:t>
      </w:r>
    </w:p>
    <w:p>
      <w:pPr>
        <w:pStyle w:val="Normal"/>
        <w:rPr>
          <w:rFonts w:ascii="Liberation Sans" w:hAnsi="Liberation Sans" w:eastAsia="Times New Roman" w:cs="Times New Roman"/>
          <w:color w:val="000000"/>
          <w:sz w:val="24"/>
          <w:szCs w:val="24"/>
          <w:lang w:eastAsia="fr-FR"/>
        </w:rPr>
      </w:pPr>
      <w:r>
        <w:rPr/>
      </w:r>
    </w:p>
    <w:p>
      <w:pPr>
        <w:pStyle w:val="Normal"/>
        <w:rPr/>
      </w:pPr>
      <w:r>
        <w:rPr>
          <w:rFonts w:eastAsia="Times New Roman" w:cs="Times New Roman" w:ascii="Liberation Sans" w:hAnsi="Liberation Sans"/>
          <w:color w:val="000000"/>
          <w:sz w:val="24"/>
          <w:szCs w:val="24"/>
          <w:lang w:eastAsia="fr-FR"/>
        </w:rPr>
        <w:t>[2] TCGA</w:t>
      </w:r>
    </w:p>
    <w:p>
      <w:pPr>
        <w:pStyle w:val="Normal"/>
        <w:rPr/>
      </w:pPr>
      <w:r>
        <w:rPr>
          <w:rFonts w:eastAsia="Times New Roman" w:cs="Times New Roman" w:ascii="Liberation Sans" w:hAnsi="Liberation Sans"/>
          <w:color w:val="000000"/>
          <w:sz w:val="24"/>
          <w:szCs w:val="24"/>
          <w:lang w:eastAsia="fr-FR"/>
        </w:rPr>
        <w:t> </w:t>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Fonts w:ascii="Liberation Sans" w:hAnsi="Liberation Sans"/>
          <w:sz w:val="24"/>
          <w:szCs w:val="24"/>
        </w:rPr>
      </w:r>
    </w:p>
    <w:p>
      <w:pPr>
        <w:pStyle w:val="Normal"/>
        <w:rPr>
          <w:rFonts w:ascii="Liberation Sans" w:hAnsi="Liberation Sans"/>
          <w:sz w:val="24"/>
          <w:szCs w:val="24"/>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gali Richard" w:date="2020-02-13T16:18:00Z" w:initials="UdMO">
    <w:p>
      <w:r>
        <w:rPr>
          <w:rFonts w:ascii="Liberation Serif" w:hAnsi="Liberation Serif" w:eastAsia="Tahoma" w:cs="Tahoma"/>
          <w:lang w:val="en-US" w:eastAsia="en-US" w:bidi="en-US"/>
        </w:rPr>
        <w:t>A retravailler, que veux tu dire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103223"/>
    <w:rPr/>
  </w:style>
  <w:style w:type="character" w:styleId="TextedebullesCar" w:customStyle="1">
    <w:name w:val="Texte de bulles Car"/>
    <w:basedOn w:val="DefaultParagraphFont"/>
    <w:link w:val="Textedebulles"/>
    <w:uiPriority w:val="99"/>
    <w:semiHidden/>
    <w:qFormat/>
    <w:rsid w:val="000078d8"/>
    <w:rPr>
      <w:rFonts w:ascii="Times New Roman" w:hAnsi="Times New Roman" w:cs="Times New Roman"/>
      <w:sz w:val="18"/>
      <w:szCs w:val="18"/>
    </w:rPr>
  </w:style>
  <w:style w:type="character" w:styleId="Annotationreference">
    <w:name w:val="annotation reference"/>
    <w:basedOn w:val="DefaultParagraphFont"/>
    <w:uiPriority w:val="99"/>
    <w:semiHidden/>
    <w:unhideWhenUsed/>
    <w:qFormat/>
    <w:rsid w:val="000078d8"/>
    <w:rPr>
      <w:sz w:val="16"/>
      <w:szCs w:val="16"/>
    </w:rPr>
  </w:style>
  <w:style w:type="character" w:styleId="CommentaireCar" w:customStyle="1">
    <w:name w:val="Commentaire Car"/>
    <w:basedOn w:val="DefaultParagraphFont"/>
    <w:link w:val="Commentaire"/>
    <w:uiPriority w:val="99"/>
    <w:semiHidden/>
    <w:qFormat/>
    <w:rsid w:val="000078d8"/>
    <w:rPr>
      <w:sz w:val="20"/>
      <w:szCs w:val="20"/>
    </w:rPr>
  </w:style>
  <w:style w:type="character" w:styleId="ObjetducommentaireCar" w:customStyle="1">
    <w:name w:val="Objet du commentaire Car"/>
    <w:basedOn w:val="CommentaireCar"/>
    <w:link w:val="Objetducommentaire"/>
    <w:uiPriority w:val="99"/>
    <w:semiHidden/>
    <w:qFormat/>
    <w:rsid w:val="000078d8"/>
    <w:rPr>
      <w:b/>
      <w:bCs/>
      <w:sz w:val="20"/>
      <w:szCs w:val="20"/>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link w:val="TextedebullesCar"/>
    <w:uiPriority w:val="99"/>
    <w:semiHidden/>
    <w:unhideWhenUsed/>
    <w:qFormat/>
    <w:rsid w:val="000078d8"/>
    <w:pPr/>
    <w:rPr>
      <w:rFonts w:ascii="Times New Roman" w:hAnsi="Times New Roman" w:cs="Times New Roman"/>
      <w:sz w:val="18"/>
      <w:szCs w:val="18"/>
    </w:rPr>
  </w:style>
  <w:style w:type="paragraph" w:styleId="Annotationtext">
    <w:name w:val="annotation text"/>
    <w:basedOn w:val="Normal"/>
    <w:link w:val="CommentaireCar"/>
    <w:uiPriority w:val="99"/>
    <w:semiHidden/>
    <w:unhideWhenUsed/>
    <w:qFormat/>
    <w:rsid w:val="000078d8"/>
    <w:pPr/>
    <w:rPr>
      <w:sz w:val="20"/>
      <w:szCs w:val="20"/>
    </w:rPr>
  </w:style>
  <w:style w:type="paragraph" w:styleId="Annotationsubject">
    <w:name w:val="annotation subject"/>
    <w:basedOn w:val="Annotationtext"/>
    <w:next w:val="Annotationtext"/>
    <w:link w:val="ObjetducommentaireCar"/>
    <w:uiPriority w:val="99"/>
    <w:semiHidden/>
    <w:unhideWhenUsed/>
    <w:qFormat/>
    <w:rsid w:val="000078d8"/>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12671</TotalTime>
  <Application>LibreOffice/6.1.5.2$MacOSX_X86_64 LibreOffice_project/90f8dcf33c87b3705e78202e3df5142b201bd805</Application>
  <Pages>2</Pages>
  <Words>540</Words>
  <Characters>2961</Characters>
  <CharactersWithSpaces>3500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2020-02-13T15:04:00Z</dcterms:created>
  <dc:creator>Magali Richard</dc:creator>
  <dc:description/>
  <dc:language>en-US</dc:language>
  <cp:lastModifiedBy/>
  <dcterms:modified xsi:type="dcterms:W3CDTF">2020-02-25T11:28:26Z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